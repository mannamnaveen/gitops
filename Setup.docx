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A51F" w14:textId="5CE9B4EA" w:rsidR="00667535" w:rsidRDefault="00AD7D57">
      <w:pPr>
        <w:rPr>
          <w:lang w:val="en-US"/>
        </w:rPr>
      </w:pPr>
      <w:r>
        <w:rPr>
          <w:lang w:val="en-US"/>
        </w:rPr>
        <w:t>Installation instructions</w:t>
      </w:r>
    </w:p>
    <w:p w14:paraId="0CCE4BC7" w14:textId="613DD1CE" w:rsidR="00AD7D57" w:rsidRDefault="00AD7D57">
      <w:pPr>
        <w:rPr>
          <w:lang w:val="en-US"/>
        </w:rPr>
      </w:pPr>
    </w:p>
    <w:p w14:paraId="1BA6B4BD" w14:textId="21EF3DD8" w:rsidR="00AD7D57" w:rsidRDefault="00AD7D57">
      <w:pPr>
        <w:rPr>
          <w:lang w:val="en-US"/>
        </w:rPr>
      </w:pPr>
      <w:r>
        <w:rPr>
          <w:lang w:val="en-US"/>
        </w:rPr>
        <w:t>Install the latest version of Ubuntu LTS Desktop for your platform. Currently x86_64 as well as arm are supported. Ensure the VM meets the following requirements</w:t>
      </w:r>
    </w:p>
    <w:p w14:paraId="72244009" w14:textId="73B99ECA" w:rsidR="00AD7D57" w:rsidRDefault="00AD7D57">
      <w:pPr>
        <w:rPr>
          <w:lang w:val="en-US"/>
        </w:rPr>
      </w:pPr>
    </w:p>
    <w:p w14:paraId="330D9F99" w14:textId="2B6B5A09" w:rsidR="00AD7D57" w:rsidRDefault="00AD7D57" w:rsidP="00AD7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 GB RAM</w:t>
      </w:r>
    </w:p>
    <w:p w14:paraId="00840939" w14:textId="08734143" w:rsidR="00AD7D57" w:rsidRDefault="00AD7D57" w:rsidP="00AD7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 vCPUs</w:t>
      </w:r>
    </w:p>
    <w:p w14:paraId="489B665B" w14:textId="647ADDE1" w:rsidR="00AD7D57" w:rsidRDefault="00AD7D57" w:rsidP="00AD7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60 GB disk space</w:t>
      </w:r>
    </w:p>
    <w:p w14:paraId="589EF8C6" w14:textId="2582DEB0" w:rsidR="0062552D" w:rsidRDefault="0062552D" w:rsidP="0062552D">
      <w:pPr>
        <w:rPr>
          <w:lang w:val="en-US"/>
        </w:rPr>
      </w:pPr>
    </w:p>
    <w:p w14:paraId="28A5D357" w14:textId="148ADF70" w:rsidR="0062552D" w:rsidRDefault="0062552D" w:rsidP="0062552D">
      <w:pPr>
        <w:rPr>
          <w:lang w:val="en-US"/>
        </w:rPr>
      </w:pPr>
      <w:r>
        <w:rPr>
          <w:lang w:val="en-US"/>
        </w:rPr>
        <w:t xml:space="preserve">If you are using ARM (Apple M1 CPU), use the following Ubuntu image: </w:t>
      </w:r>
      <w:r>
        <w:rPr>
          <w:lang w:val="en-US"/>
        </w:rPr>
        <w:fldChar w:fldCharType="begin"/>
      </w:r>
      <w:ins w:id="0" w:author="sander.van.vugt@itgilde.nl" w:date="2023-01-27T09:21:00Z">
        <w:r>
          <w:rPr>
            <w:lang w:val="en-US"/>
          </w:rPr>
          <w:instrText xml:space="preserve"> HYPERLINK "</w:instrText>
        </w:r>
      </w:ins>
      <w:r w:rsidRPr="0062552D">
        <w:rPr>
          <w:lang w:val="en-US"/>
        </w:rPr>
        <w:instrText>https://cdimage.ubuntu.com/jammy/daily-live/current/jammy-desktop-arm64.iso</w:instrText>
      </w:r>
      <w:ins w:id="1" w:author="sander.van.vugt@itgilde.nl" w:date="2023-01-27T09:21:00Z">
        <w:r>
          <w:rPr>
            <w:lang w:val="en-US"/>
          </w:rPr>
          <w:instrText xml:space="preserve">" </w:instrText>
        </w:r>
      </w:ins>
      <w:r>
        <w:rPr>
          <w:lang w:val="en-US"/>
        </w:rPr>
        <w:fldChar w:fldCharType="separate"/>
      </w:r>
      <w:r w:rsidRPr="006527A7">
        <w:rPr>
          <w:rStyle w:val="Hyperlink"/>
          <w:lang w:val="en-US"/>
        </w:rPr>
        <w:t>https://cdimage.ubuntu.com/jammy/daily-live/current/jammy-desktop-arm64.iso</w:t>
      </w:r>
      <w:r>
        <w:rPr>
          <w:lang w:val="en-US"/>
        </w:rPr>
        <w:fldChar w:fldCharType="end"/>
      </w:r>
    </w:p>
    <w:p w14:paraId="10C99931" w14:textId="2EAA7A4B" w:rsidR="0062552D" w:rsidRDefault="0062552D" w:rsidP="0062552D">
      <w:pPr>
        <w:rPr>
          <w:lang w:val="en-US"/>
        </w:rPr>
      </w:pPr>
    </w:p>
    <w:p w14:paraId="5D226856" w14:textId="77777777" w:rsidR="0062552D" w:rsidRPr="0062552D" w:rsidRDefault="0062552D" w:rsidP="0062552D">
      <w:pPr>
        <w:rPr>
          <w:lang w:val="en-US"/>
        </w:rPr>
      </w:pPr>
    </w:p>
    <w:sectPr w:rsidR="0062552D" w:rsidRPr="0062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B27B0"/>
    <w:multiLevelType w:val="hybridMultilevel"/>
    <w:tmpl w:val="FF3C409A"/>
    <w:lvl w:ilvl="0" w:tplc="192401C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1513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der.van.vugt@itgilde.nl">
    <w15:presenceInfo w15:providerId="Windows Live" w15:userId="7eb9889ee5b4de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57"/>
    <w:rsid w:val="0062552D"/>
    <w:rsid w:val="00667535"/>
    <w:rsid w:val="00AD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CA26DB"/>
  <w15:chartTrackingRefBased/>
  <w15:docId w15:val="{88BCB3D1-089E-1F4A-923E-FAAD9385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sander.van.vugt@itgilde.nl</dc:creator>
  <cp:keywords/>
  <dc:description/>
  <cp:lastModifiedBy>sander.van.vugt@itgilde.nl</cp:lastModifiedBy>
  <cp:revision>2</cp:revision>
  <dcterms:created xsi:type="dcterms:W3CDTF">2023-01-27T08:15:00Z</dcterms:created>
  <dcterms:modified xsi:type="dcterms:W3CDTF">2023-01-27T08:21:00Z</dcterms:modified>
</cp:coreProperties>
</file>